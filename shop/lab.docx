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F1DD1" w14:textId="02E3243D" w:rsidR="00367F78" w:rsidRPr="00A80D46" w:rsidDel="00152022" w:rsidRDefault="00367F78" w:rsidP="00367F78">
      <w:pPr>
        <w:pStyle w:val="a8"/>
        <w:jc w:val="center"/>
        <w:rPr>
          <w:del w:id="0" w:author="胡 寒旭" w:date="2021-08-14T20:03:00Z"/>
          <w:rFonts w:ascii="黑体" w:eastAsia="黑体"/>
          <w:sz w:val="28"/>
          <w:szCs w:val="28"/>
        </w:rPr>
      </w:pPr>
      <w:del w:id="1" w:author="胡 寒旭" w:date="2021-08-14T20:03:00Z">
        <w:r w:rsidRPr="00A80D46" w:rsidDel="00152022">
          <w:rPr>
            <w:rFonts w:ascii="黑体" w:eastAsia="黑体" w:hint="eastAsia"/>
            <w:sz w:val="28"/>
            <w:szCs w:val="28"/>
          </w:rPr>
          <w:delText>2019年高教社杯全国大学生数学建模竞赛题目</w:delText>
        </w:r>
      </w:del>
    </w:p>
    <w:p w14:paraId="40B7B55D" w14:textId="00F828C2" w:rsidR="00367F78" w:rsidRPr="00A80D46" w:rsidDel="00152022" w:rsidRDefault="00367F78" w:rsidP="00367F78">
      <w:pPr>
        <w:jc w:val="center"/>
        <w:rPr>
          <w:del w:id="2" w:author="胡 寒旭" w:date="2021-08-14T20:03:00Z"/>
          <w:rFonts w:ascii="华文楷体" w:eastAsia="华文楷体" w:hAnsi="华文楷体"/>
          <w:color w:val="0000CC"/>
          <w:sz w:val="28"/>
          <w:szCs w:val="28"/>
        </w:rPr>
      </w:pPr>
      <w:del w:id="3" w:author="胡 寒旭" w:date="2021-08-14T20:03:00Z">
        <w:r w:rsidRPr="00A80D46" w:rsidDel="00152022">
          <w:rPr>
            <w:rFonts w:ascii="华文楷体" w:eastAsia="华文楷体" w:hAnsi="华文楷体" w:hint="eastAsia"/>
            <w:color w:val="0000CC"/>
            <w:sz w:val="28"/>
            <w:szCs w:val="28"/>
          </w:rPr>
          <w:delText>（请先阅读“全国大学生数学建模竞赛论文格式规范”）</w:delText>
        </w:r>
      </w:del>
    </w:p>
    <w:p w14:paraId="62B593D7" w14:textId="7ABF550C" w:rsidR="00367F78" w:rsidDel="00152022" w:rsidRDefault="004C469C" w:rsidP="00367F78">
      <w:pPr>
        <w:adjustRightInd w:val="0"/>
        <w:snapToGrid w:val="0"/>
        <w:spacing w:line="240" w:lineRule="atLeast"/>
        <w:jc w:val="center"/>
        <w:rPr>
          <w:del w:id="4" w:author="胡 寒旭" w:date="2021-08-14T20:03:00Z"/>
          <w:b/>
          <w:sz w:val="24"/>
        </w:rPr>
      </w:pPr>
      <w:del w:id="5" w:author="胡 寒旭" w:date="2021-08-14T20:03:00Z">
        <w:r w:rsidDel="00152022">
          <w:rPr>
            <w:b/>
            <w:noProof/>
            <w:sz w:val="20"/>
          </w:rPr>
          <w:pict w14:anchorId="680CCDF9">
            <v:line id="直接连接符 1" o:spid="_x0000_s1026" style="position:absolute;left:0;text-align:left;z-index:251658240;visibility:visible" from="0,6.8pt" to="414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" strokeweight="4.5pt">
              <v:stroke linestyle="thinThick"/>
            </v:line>
          </w:pict>
        </w:r>
      </w:del>
    </w:p>
    <w:p w14:paraId="6AF57DE3" w14:textId="5C447FE5" w:rsidR="00367F78" w:rsidRPr="0031127D" w:rsidDel="00152022" w:rsidRDefault="00367F78" w:rsidP="00367F78">
      <w:pPr>
        <w:jc w:val="center"/>
        <w:rPr>
          <w:del w:id="6" w:author="胡 寒旭" w:date="2021-08-14T20:03:00Z"/>
          <w:rFonts w:ascii="宋体" w:eastAsia="宋体" w:hAnsi="宋体" w:cs="Times New Roman"/>
          <w:b/>
          <w:bCs/>
          <w:sz w:val="28"/>
          <w:szCs w:val="28"/>
        </w:rPr>
      </w:pPr>
      <w:bookmarkStart w:id="7" w:name="OLE_LINK51"/>
      <w:bookmarkStart w:id="8" w:name="OLE_LINK52"/>
      <w:del w:id="9" w:author="胡 寒旭" w:date="2021-08-14T20:03:00Z">
        <w:r w:rsidRPr="0031127D" w:rsidDel="00152022">
          <w:rPr>
            <w:rFonts w:ascii="宋体" w:eastAsia="宋体" w:hAnsi="宋体" w:cs="Times New Roman" w:hint="eastAsia"/>
            <w:b/>
            <w:bCs/>
            <w:sz w:val="28"/>
            <w:szCs w:val="28"/>
          </w:rPr>
          <w:delText>E题</w:delText>
        </w:r>
        <w:bookmarkEnd w:id="7"/>
        <w:bookmarkEnd w:id="8"/>
        <w:r w:rsidR="0031127D" w:rsidRPr="0031127D" w:rsidDel="00152022">
          <w:rPr>
            <w:rFonts w:ascii="宋体" w:eastAsia="宋体" w:hAnsi="宋体" w:cs="Times New Roman" w:hint="eastAsia"/>
            <w:b/>
            <w:bCs/>
            <w:sz w:val="28"/>
            <w:szCs w:val="28"/>
          </w:rPr>
          <w:delText xml:space="preserve">  </w:delText>
        </w:r>
        <w:r w:rsidRPr="0031127D" w:rsidDel="00152022">
          <w:rPr>
            <w:rFonts w:ascii="宋体" w:eastAsia="宋体" w:hAnsi="宋体" w:cs="Times New Roman" w:hint="eastAsia"/>
            <w:b/>
            <w:bCs/>
            <w:sz w:val="28"/>
            <w:szCs w:val="28"/>
          </w:rPr>
          <w:delText>“薄利多销”分析</w:delText>
        </w:r>
      </w:del>
    </w:p>
    <w:p w14:paraId="66EB650C" w14:textId="77777777" w:rsidR="00CA6BE0" w:rsidRDefault="00CA6BE0" w:rsidP="00367F78">
      <w:pPr>
        <w:jc w:val="center"/>
        <w:rPr>
          <w:b/>
          <w:sz w:val="24"/>
        </w:rPr>
      </w:pPr>
    </w:p>
    <w:p w14:paraId="6F9079AA" w14:textId="77777777" w:rsidR="00F05ABC" w:rsidRPr="00442BE5" w:rsidRDefault="00A975CF" w:rsidP="00442BE5">
      <w:pPr>
        <w:spacing w:line="360" w:lineRule="auto"/>
        <w:ind w:firstLine="420"/>
        <w:rPr>
          <w:rFonts w:ascii="宋体" w:eastAsia="宋体" w:hAnsi="宋体"/>
          <w:sz w:val="24"/>
        </w:rPr>
      </w:pPr>
      <w:r w:rsidRPr="00442BE5">
        <w:rPr>
          <w:rFonts w:ascii="宋体" w:eastAsia="宋体" w:hAnsi="宋体" w:hint="eastAsia"/>
          <w:sz w:val="24"/>
        </w:rPr>
        <w:t>“</w:t>
      </w:r>
      <w:r w:rsidR="00775C52" w:rsidRPr="00442BE5">
        <w:rPr>
          <w:rFonts w:ascii="宋体" w:eastAsia="宋体" w:hAnsi="宋体" w:hint="eastAsia"/>
          <w:sz w:val="24"/>
        </w:rPr>
        <w:t>薄利多销</w:t>
      </w:r>
      <w:r w:rsidRPr="00442BE5">
        <w:rPr>
          <w:rFonts w:ascii="宋体" w:eastAsia="宋体" w:hAnsi="宋体" w:hint="eastAsia"/>
          <w:sz w:val="24"/>
        </w:rPr>
        <w:t>”是</w:t>
      </w:r>
      <w:r w:rsidR="00DA5F41">
        <w:rPr>
          <w:rFonts w:ascii="宋体" w:eastAsia="宋体" w:hAnsi="宋体" w:hint="eastAsia"/>
          <w:sz w:val="24"/>
        </w:rPr>
        <w:t>通过降低单位商品的利润来增加销售数量，从而使商家获得更多</w:t>
      </w:r>
      <w:r w:rsidR="00B337FB" w:rsidRPr="00B337FB">
        <w:rPr>
          <w:rFonts w:ascii="宋体" w:eastAsia="宋体" w:hAnsi="宋体" w:hint="eastAsia"/>
          <w:sz w:val="24"/>
        </w:rPr>
        <w:t>盈利</w:t>
      </w:r>
      <w:r w:rsidR="00B337FB">
        <w:rPr>
          <w:rFonts w:ascii="宋体" w:eastAsia="宋体" w:hAnsi="宋体" w:hint="eastAsia"/>
          <w:sz w:val="24"/>
        </w:rPr>
        <w:t>的一种</w:t>
      </w:r>
      <w:r w:rsidR="00E06931">
        <w:rPr>
          <w:rFonts w:ascii="宋体" w:eastAsia="宋体" w:hAnsi="宋体" w:hint="eastAsia"/>
          <w:sz w:val="24"/>
        </w:rPr>
        <w:t>扩大</w:t>
      </w:r>
      <w:r w:rsidR="00B337FB">
        <w:rPr>
          <w:rFonts w:ascii="宋体" w:eastAsia="宋体" w:hAnsi="宋体" w:hint="eastAsia"/>
          <w:sz w:val="24"/>
        </w:rPr>
        <w:t>销售</w:t>
      </w:r>
      <w:r w:rsidR="00E06931">
        <w:rPr>
          <w:rFonts w:ascii="宋体" w:eastAsia="宋体" w:hAnsi="宋体" w:hint="eastAsia"/>
          <w:sz w:val="24"/>
        </w:rPr>
        <w:t>的</w:t>
      </w:r>
      <w:r w:rsidR="00775C52" w:rsidRPr="00442BE5">
        <w:rPr>
          <w:rFonts w:ascii="宋体" w:eastAsia="宋体" w:hAnsi="宋体" w:hint="eastAsia"/>
          <w:sz w:val="24"/>
        </w:rPr>
        <w:t>策略。</w:t>
      </w:r>
      <w:r w:rsidR="00B837C3" w:rsidRPr="00442BE5">
        <w:rPr>
          <w:rFonts w:ascii="宋体" w:eastAsia="宋体" w:hAnsi="宋体" w:hint="eastAsia"/>
          <w:sz w:val="24"/>
        </w:rPr>
        <w:t>对于需求富有弹性的商品来说，当该商品的价格下降时，</w:t>
      </w:r>
      <w:r w:rsidRPr="00442BE5">
        <w:rPr>
          <w:rFonts w:ascii="宋体" w:eastAsia="宋体" w:hAnsi="宋体" w:hint="eastAsia"/>
          <w:sz w:val="24"/>
        </w:rPr>
        <w:t>如果</w:t>
      </w:r>
      <w:r w:rsidR="00B837C3" w:rsidRPr="00442BE5">
        <w:rPr>
          <w:rFonts w:ascii="宋体" w:eastAsia="宋体" w:hAnsi="宋体" w:hint="eastAsia"/>
          <w:sz w:val="24"/>
        </w:rPr>
        <w:t>需求量（从而销售量）增加的幅度大于价格下降的幅度，</w:t>
      </w:r>
      <w:r w:rsidRPr="00442BE5">
        <w:rPr>
          <w:rFonts w:ascii="宋体" w:eastAsia="宋体" w:hAnsi="宋体" w:hint="eastAsia"/>
          <w:sz w:val="24"/>
        </w:rPr>
        <w:t>将</w:t>
      </w:r>
      <w:r w:rsidR="00B837C3" w:rsidRPr="00442BE5">
        <w:rPr>
          <w:rFonts w:ascii="宋体" w:eastAsia="宋体" w:hAnsi="宋体" w:hint="eastAsia"/>
          <w:sz w:val="24"/>
        </w:rPr>
        <w:t>导致总收益增加。</w:t>
      </w:r>
      <w:r w:rsidR="00B337FB">
        <w:rPr>
          <w:rFonts w:ascii="宋体" w:eastAsia="宋体" w:hAnsi="宋体" w:hint="eastAsia"/>
          <w:sz w:val="24"/>
        </w:rPr>
        <w:t>在实际经营管理中，“薄利多销”</w:t>
      </w:r>
      <w:r w:rsidR="009C3C87" w:rsidRPr="00442BE5">
        <w:rPr>
          <w:rFonts w:ascii="宋体" w:eastAsia="宋体" w:hAnsi="宋体" w:hint="eastAsia"/>
          <w:sz w:val="24"/>
        </w:rPr>
        <w:t>原则被广泛应用</w:t>
      </w:r>
      <w:r w:rsidR="00302AFE" w:rsidRPr="00442BE5">
        <w:rPr>
          <w:rFonts w:ascii="宋体" w:eastAsia="宋体" w:hAnsi="宋体" w:hint="eastAsia"/>
          <w:sz w:val="24"/>
        </w:rPr>
        <w:t>。</w:t>
      </w:r>
      <w:r w:rsidR="00775C52" w:rsidRPr="00442BE5">
        <w:rPr>
          <w:rFonts w:ascii="宋体" w:eastAsia="宋体" w:hAnsi="宋体" w:hint="eastAsia"/>
          <w:sz w:val="24"/>
        </w:rPr>
        <w:t>(</w:t>
      </w:r>
      <w:r w:rsidR="00B837C3" w:rsidRPr="00442BE5">
        <w:rPr>
          <w:rFonts w:ascii="宋体" w:eastAsia="宋体" w:hAnsi="宋体"/>
          <w:sz w:val="24"/>
        </w:rPr>
        <w:t>https://baike.baidu.com/item/</w:t>
      </w:r>
      <w:r w:rsidR="00B837C3" w:rsidRPr="00442BE5">
        <w:rPr>
          <w:rFonts w:ascii="宋体" w:eastAsia="宋体" w:hAnsi="宋体" w:hint="eastAsia"/>
          <w:sz w:val="24"/>
        </w:rPr>
        <w:t>薄利多销</w:t>
      </w:r>
      <w:r w:rsidR="00775C52" w:rsidRPr="00442BE5">
        <w:rPr>
          <w:rFonts w:ascii="宋体" w:eastAsia="宋体" w:hAnsi="宋体"/>
          <w:sz w:val="24"/>
        </w:rPr>
        <w:t>)</w:t>
      </w:r>
    </w:p>
    <w:p w14:paraId="149855B6" w14:textId="77777777" w:rsidR="00F05ABC" w:rsidRPr="00442BE5" w:rsidRDefault="00CA6BE0" w:rsidP="00442BE5">
      <w:pPr>
        <w:spacing w:line="360" w:lineRule="auto"/>
        <w:ind w:firstLine="420"/>
        <w:rPr>
          <w:rFonts w:ascii="宋体" w:eastAsia="宋体" w:hAnsi="宋体"/>
          <w:sz w:val="24"/>
        </w:rPr>
      </w:pPr>
      <w:r w:rsidRPr="00442BE5">
        <w:rPr>
          <w:rFonts w:ascii="宋体" w:eastAsia="宋体" w:hAnsi="宋体" w:hint="eastAsia"/>
          <w:sz w:val="24"/>
        </w:rPr>
        <w:t>附件</w:t>
      </w:r>
      <w:r w:rsidR="00AD131F">
        <w:rPr>
          <w:rFonts w:ascii="宋体" w:eastAsia="宋体" w:hAnsi="宋体" w:hint="eastAsia"/>
          <w:sz w:val="24"/>
        </w:rPr>
        <w:t>1和附件2</w:t>
      </w:r>
      <w:r w:rsidR="00F05ABC" w:rsidRPr="00442BE5">
        <w:rPr>
          <w:rFonts w:ascii="宋体" w:eastAsia="宋体" w:hAnsi="宋体" w:hint="eastAsia"/>
          <w:sz w:val="24"/>
        </w:rPr>
        <w:t>是某</w:t>
      </w:r>
      <w:r w:rsidR="001A3441" w:rsidRPr="00442BE5">
        <w:rPr>
          <w:rFonts w:ascii="宋体" w:eastAsia="宋体" w:hAnsi="宋体" w:hint="eastAsia"/>
          <w:sz w:val="24"/>
        </w:rPr>
        <w:t>商场</w:t>
      </w:r>
      <w:r w:rsidR="00F05ABC" w:rsidRPr="00442BE5">
        <w:rPr>
          <w:rFonts w:ascii="宋体" w:eastAsia="宋体" w:hAnsi="宋体"/>
          <w:sz w:val="24"/>
        </w:rPr>
        <w:t>自</w:t>
      </w:r>
      <w:r w:rsidR="00F05ABC" w:rsidRPr="00442BE5">
        <w:rPr>
          <w:rFonts w:ascii="宋体" w:eastAsia="宋体" w:hAnsi="宋体" w:hint="eastAsia"/>
          <w:sz w:val="24"/>
        </w:rPr>
        <w:t>2</w:t>
      </w:r>
      <w:r w:rsidR="00F05ABC" w:rsidRPr="00442BE5">
        <w:rPr>
          <w:rFonts w:ascii="宋体" w:eastAsia="宋体" w:hAnsi="宋体"/>
          <w:sz w:val="24"/>
        </w:rPr>
        <w:t>016年1</w:t>
      </w:r>
      <w:r w:rsidR="00086AC9">
        <w:rPr>
          <w:rFonts w:ascii="宋体" w:eastAsia="宋体" w:hAnsi="宋体"/>
          <w:sz w:val="24"/>
        </w:rPr>
        <w:t>1</w:t>
      </w:r>
      <w:r w:rsidR="00F05ABC" w:rsidRPr="00442BE5">
        <w:rPr>
          <w:rFonts w:ascii="宋体" w:eastAsia="宋体" w:hAnsi="宋体"/>
          <w:sz w:val="24"/>
        </w:rPr>
        <w:t>月</w:t>
      </w:r>
      <w:r w:rsidR="00442BE5">
        <w:rPr>
          <w:rFonts w:ascii="宋体" w:eastAsia="宋体" w:hAnsi="宋体"/>
          <w:sz w:val="24"/>
        </w:rPr>
        <w:t>3</w:t>
      </w:r>
      <w:r w:rsidR="00FF5BC5">
        <w:rPr>
          <w:rFonts w:ascii="宋体" w:eastAsia="宋体" w:hAnsi="宋体" w:hint="eastAsia"/>
          <w:sz w:val="24"/>
        </w:rPr>
        <w:t>0</w:t>
      </w:r>
      <w:r w:rsidR="00F05ABC" w:rsidRPr="00442BE5">
        <w:rPr>
          <w:rFonts w:ascii="宋体" w:eastAsia="宋体" w:hAnsi="宋体"/>
          <w:sz w:val="24"/>
        </w:rPr>
        <w:t>日起至</w:t>
      </w:r>
      <w:r w:rsidR="00F05ABC" w:rsidRPr="00442BE5">
        <w:rPr>
          <w:rFonts w:ascii="宋体" w:eastAsia="宋体" w:hAnsi="宋体" w:hint="eastAsia"/>
          <w:sz w:val="24"/>
        </w:rPr>
        <w:t>2</w:t>
      </w:r>
      <w:r w:rsidR="00F05ABC" w:rsidRPr="00442BE5">
        <w:rPr>
          <w:rFonts w:ascii="宋体" w:eastAsia="宋体" w:hAnsi="宋体"/>
          <w:sz w:val="24"/>
        </w:rPr>
        <w:t>01</w:t>
      </w:r>
      <w:r w:rsidR="00442BE5">
        <w:rPr>
          <w:rFonts w:ascii="宋体" w:eastAsia="宋体" w:hAnsi="宋体"/>
          <w:sz w:val="24"/>
        </w:rPr>
        <w:t>9</w:t>
      </w:r>
      <w:r w:rsidR="00F05ABC" w:rsidRPr="00442BE5">
        <w:rPr>
          <w:rFonts w:ascii="宋体" w:eastAsia="宋体" w:hAnsi="宋体"/>
          <w:sz w:val="24"/>
        </w:rPr>
        <w:t>年</w:t>
      </w:r>
      <w:r w:rsidR="00442BE5">
        <w:rPr>
          <w:rFonts w:ascii="宋体" w:eastAsia="宋体" w:hAnsi="宋体"/>
          <w:sz w:val="24"/>
        </w:rPr>
        <w:t>1</w:t>
      </w:r>
      <w:r w:rsidR="00F05ABC" w:rsidRPr="00442BE5">
        <w:rPr>
          <w:rFonts w:ascii="宋体" w:eastAsia="宋体" w:hAnsi="宋体"/>
          <w:sz w:val="24"/>
        </w:rPr>
        <w:t>月</w:t>
      </w:r>
      <w:r w:rsidR="00442BE5">
        <w:rPr>
          <w:rFonts w:ascii="宋体" w:eastAsia="宋体" w:hAnsi="宋体"/>
          <w:sz w:val="24"/>
        </w:rPr>
        <w:t>2</w:t>
      </w:r>
      <w:r w:rsidR="00F05ABC" w:rsidRPr="00442BE5">
        <w:rPr>
          <w:rFonts w:ascii="宋体" w:eastAsia="宋体" w:hAnsi="宋体"/>
          <w:sz w:val="24"/>
        </w:rPr>
        <w:t>日的</w:t>
      </w:r>
      <w:r w:rsidR="00F05ABC" w:rsidRPr="00442BE5">
        <w:rPr>
          <w:rFonts w:ascii="宋体" w:eastAsia="宋体" w:hAnsi="宋体" w:hint="eastAsia"/>
          <w:sz w:val="24"/>
        </w:rPr>
        <w:t>销售</w:t>
      </w:r>
      <w:r w:rsidR="00F05ABC" w:rsidRPr="00442BE5">
        <w:rPr>
          <w:rFonts w:ascii="宋体" w:eastAsia="宋体" w:hAnsi="宋体"/>
          <w:sz w:val="24"/>
        </w:rPr>
        <w:t>流水记录</w:t>
      </w:r>
      <w:r w:rsidR="0052176A">
        <w:rPr>
          <w:rFonts w:ascii="宋体" w:eastAsia="宋体" w:hAnsi="宋体"/>
          <w:sz w:val="24"/>
        </w:rPr>
        <w:t>，</w:t>
      </w:r>
      <w:r w:rsidR="0052176A">
        <w:rPr>
          <w:rFonts w:ascii="宋体" w:eastAsia="宋体" w:hAnsi="宋体" w:hint="eastAsia"/>
          <w:sz w:val="24"/>
        </w:rPr>
        <w:t>附件3是折扣信息表，附件4是商品信息表，附件5是数据说明表</w:t>
      </w:r>
      <w:r w:rsidR="008C2986">
        <w:rPr>
          <w:rFonts w:ascii="宋体" w:eastAsia="宋体" w:hAnsi="宋体" w:hint="eastAsia"/>
          <w:sz w:val="24"/>
        </w:rPr>
        <w:t>。</w:t>
      </w:r>
      <w:r w:rsidR="00060F95" w:rsidRPr="00442BE5">
        <w:rPr>
          <w:rFonts w:ascii="宋体" w:eastAsia="宋体" w:hAnsi="宋体"/>
          <w:sz w:val="24"/>
        </w:rPr>
        <w:t>请根据这</w:t>
      </w:r>
      <w:r w:rsidR="00060F95" w:rsidRPr="00442BE5">
        <w:rPr>
          <w:rFonts w:ascii="宋体" w:eastAsia="宋体" w:hAnsi="宋体" w:hint="eastAsia"/>
          <w:sz w:val="24"/>
        </w:rPr>
        <w:t>批</w:t>
      </w:r>
      <w:r w:rsidR="00F05ABC" w:rsidRPr="00442BE5">
        <w:rPr>
          <w:rFonts w:ascii="宋体" w:eastAsia="宋体" w:hAnsi="宋体"/>
          <w:sz w:val="24"/>
        </w:rPr>
        <w:t>数据</w:t>
      </w:r>
      <w:r w:rsidR="00F05ABC" w:rsidRPr="00442BE5">
        <w:rPr>
          <w:rFonts w:ascii="宋体" w:eastAsia="宋体" w:hAnsi="宋体" w:hint="eastAsia"/>
          <w:sz w:val="24"/>
        </w:rPr>
        <w:t>，</w:t>
      </w:r>
      <w:r w:rsidR="00ED4AAC">
        <w:rPr>
          <w:rFonts w:ascii="宋体" w:eastAsia="宋体" w:hAnsi="宋体" w:hint="eastAsia"/>
          <w:sz w:val="24"/>
        </w:rPr>
        <w:t>建立数学模型</w:t>
      </w:r>
      <w:r w:rsidR="00AD131F">
        <w:rPr>
          <w:rFonts w:ascii="宋体" w:eastAsia="宋体" w:hAnsi="宋体" w:hint="eastAsia"/>
          <w:sz w:val="24"/>
        </w:rPr>
        <w:t>解决</w:t>
      </w:r>
      <w:r w:rsidR="00F05ABC" w:rsidRPr="00442BE5">
        <w:rPr>
          <w:rFonts w:ascii="宋体" w:eastAsia="宋体" w:hAnsi="宋体"/>
          <w:sz w:val="24"/>
        </w:rPr>
        <w:t>下列问题：</w:t>
      </w:r>
    </w:p>
    <w:p w14:paraId="331CF0C6" w14:textId="77777777" w:rsidR="00F05ABC" w:rsidRDefault="00FD2510" w:rsidP="00442BE5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计算该商场从2016年11月3</w:t>
      </w:r>
      <w:r w:rsidR="002A0DC9">
        <w:rPr>
          <w:rFonts w:ascii="宋体" w:eastAsia="宋体" w:hAnsi="宋体" w:hint="eastAsia"/>
          <w:sz w:val="24"/>
        </w:rPr>
        <w:t>0</w:t>
      </w:r>
      <w:r>
        <w:rPr>
          <w:rFonts w:ascii="宋体" w:eastAsia="宋体" w:hAnsi="宋体" w:hint="eastAsia"/>
          <w:sz w:val="24"/>
        </w:rPr>
        <w:t>日到2019年1月2日每天的营业额</w:t>
      </w:r>
      <w:r w:rsidR="0097069B">
        <w:rPr>
          <w:rFonts w:ascii="宋体" w:eastAsia="宋体" w:hAnsi="宋体" w:hint="eastAsia"/>
          <w:sz w:val="24"/>
        </w:rPr>
        <w:t>和</w:t>
      </w:r>
      <w:r>
        <w:rPr>
          <w:rFonts w:ascii="宋体" w:eastAsia="宋体" w:hAnsi="宋体" w:hint="eastAsia"/>
          <w:sz w:val="24"/>
        </w:rPr>
        <w:t>利润率</w:t>
      </w:r>
      <w:r>
        <w:rPr>
          <w:rFonts w:ascii="宋体" w:eastAsia="宋体" w:hAnsi="宋体"/>
          <w:sz w:val="24"/>
        </w:rPr>
        <w:t>（</w:t>
      </w:r>
      <w:r>
        <w:rPr>
          <w:rFonts w:ascii="宋体" w:eastAsia="宋体" w:hAnsi="宋体" w:hint="eastAsia"/>
          <w:sz w:val="24"/>
        </w:rPr>
        <w:t>注意：由于未知原因，</w:t>
      </w:r>
      <w:r w:rsidR="00E24409">
        <w:rPr>
          <w:rFonts w:ascii="宋体" w:eastAsia="宋体" w:hAnsi="宋体" w:hint="eastAsia"/>
          <w:sz w:val="24"/>
        </w:rPr>
        <w:t>数据中</w:t>
      </w:r>
      <w:r>
        <w:rPr>
          <w:rFonts w:ascii="宋体" w:eastAsia="宋体" w:hAnsi="宋体" w:hint="eastAsia"/>
          <w:sz w:val="24"/>
        </w:rPr>
        <w:t>非打折商品的成本价</w:t>
      </w:r>
      <w:r w:rsidR="00E24409">
        <w:rPr>
          <w:rFonts w:ascii="宋体" w:eastAsia="宋体" w:hAnsi="宋体" w:hint="eastAsia"/>
          <w:sz w:val="24"/>
        </w:rPr>
        <w:t>缺失。</w:t>
      </w:r>
      <w:r>
        <w:rPr>
          <w:rFonts w:ascii="宋体" w:eastAsia="宋体" w:hAnsi="宋体" w:hint="eastAsia"/>
          <w:sz w:val="24"/>
        </w:rPr>
        <w:t>一般情况下，零售商的利润率在20</w:t>
      </w:r>
      <w:r w:rsidR="0097069B">
        <w:rPr>
          <w:rFonts w:ascii="宋体" w:eastAsia="宋体" w:hAnsi="宋体" w:hint="eastAsia"/>
          <w:sz w:val="24"/>
        </w:rPr>
        <w:t>%</w:t>
      </w:r>
      <w:r>
        <w:rPr>
          <w:rFonts w:ascii="宋体" w:eastAsia="宋体" w:hAnsi="宋体"/>
          <w:sz w:val="24"/>
        </w:rPr>
        <w:t>-40%</w:t>
      </w:r>
      <w:r>
        <w:rPr>
          <w:rFonts w:ascii="宋体" w:eastAsia="宋体" w:hAnsi="宋体" w:hint="eastAsia"/>
          <w:sz w:val="24"/>
        </w:rPr>
        <w:t>之间</w:t>
      </w:r>
      <w:r>
        <w:rPr>
          <w:rFonts w:ascii="宋体" w:eastAsia="宋体" w:hAnsi="宋体"/>
          <w:sz w:val="24"/>
        </w:rPr>
        <w:t>)</w:t>
      </w:r>
      <w:r w:rsidR="0097069B">
        <w:rPr>
          <w:rFonts w:ascii="宋体" w:eastAsia="宋体" w:hAnsi="宋体" w:hint="eastAsia"/>
          <w:sz w:val="24"/>
        </w:rPr>
        <w:t>。</w:t>
      </w:r>
    </w:p>
    <w:p w14:paraId="784DA49B" w14:textId="77777777" w:rsidR="00752E6D" w:rsidRDefault="004B3E1A" w:rsidP="00442BE5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建立</w:t>
      </w:r>
      <w:r w:rsidR="00752E6D">
        <w:rPr>
          <w:rFonts w:ascii="宋体" w:eastAsia="宋体" w:hAnsi="宋体" w:hint="eastAsia"/>
          <w:sz w:val="24"/>
        </w:rPr>
        <w:t>适当的指标衡量商场每天的打折力度</w:t>
      </w:r>
      <w:r w:rsidR="00FD2510">
        <w:rPr>
          <w:rFonts w:ascii="宋体" w:eastAsia="宋体" w:hAnsi="宋体" w:hint="eastAsia"/>
          <w:sz w:val="24"/>
        </w:rPr>
        <w:t>，</w:t>
      </w:r>
      <w:r w:rsidR="00752E6D">
        <w:rPr>
          <w:rFonts w:ascii="宋体" w:eastAsia="宋体" w:hAnsi="宋体" w:hint="eastAsia"/>
          <w:sz w:val="24"/>
        </w:rPr>
        <w:t>并计算该商场从2016年11月3</w:t>
      </w:r>
      <w:r w:rsidR="002A0DC9">
        <w:rPr>
          <w:rFonts w:ascii="宋体" w:eastAsia="宋体" w:hAnsi="宋体" w:hint="eastAsia"/>
          <w:sz w:val="24"/>
        </w:rPr>
        <w:t>0</w:t>
      </w:r>
      <w:r w:rsidR="00752E6D">
        <w:rPr>
          <w:rFonts w:ascii="宋体" w:eastAsia="宋体" w:hAnsi="宋体" w:hint="eastAsia"/>
          <w:sz w:val="24"/>
        </w:rPr>
        <w:t>日到2019年1月2日每天的</w:t>
      </w:r>
      <w:r w:rsidR="0097069B">
        <w:rPr>
          <w:rFonts w:ascii="宋体" w:eastAsia="宋体" w:hAnsi="宋体" w:hint="eastAsia"/>
          <w:sz w:val="24"/>
        </w:rPr>
        <w:t>打</w:t>
      </w:r>
      <w:r w:rsidR="00752E6D">
        <w:rPr>
          <w:rFonts w:ascii="宋体" w:eastAsia="宋体" w:hAnsi="宋体" w:hint="eastAsia"/>
          <w:sz w:val="24"/>
        </w:rPr>
        <w:t>折力度。</w:t>
      </w:r>
    </w:p>
    <w:p w14:paraId="55B0D5DA" w14:textId="77777777" w:rsidR="00FD2510" w:rsidRPr="00442BE5" w:rsidRDefault="00752E6D" w:rsidP="00442BE5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分析打折力</w:t>
      </w:r>
      <w:r w:rsidR="00E24409">
        <w:rPr>
          <w:rFonts w:ascii="宋体" w:eastAsia="宋体" w:hAnsi="宋体" w:hint="eastAsia"/>
          <w:sz w:val="24"/>
        </w:rPr>
        <w:t>度与商品销售额</w:t>
      </w:r>
      <w:r w:rsidR="00295C60">
        <w:rPr>
          <w:rFonts w:ascii="宋体" w:eastAsia="宋体" w:hAnsi="宋体" w:hint="eastAsia"/>
          <w:sz w:val="24"/>
        </w:rPr>
        <w:t>以及</w:t>
      </w:r>
      <w:r w:rsidR="00E24409">
        <w:rPr>
          <w:rFonts w:ascii="宋体" w:eastAsia="宋体" w:hAnsi="宋体" w:hint="eastAsia"/>
          <w:sz w:val="24"/>
        </w:rPr>
        <w:t>利润率的关系。</w:t>
      </w:r>
    </w:p>
    <w:p w14:paraId="7C08FCA9" w14:textId="77777777" w:rsidR="00F05ABC" w:rsidRPr="00442BE5" w:rsidRDefault="00FD2510" w:rsidP="00442BE5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如果进一步考虑商品</w:t>
      </w:r>
      <w:r w:rsidR="007A39A8">
        <w:rPr>
          <w:rFonts w:ascii="宋体" w:eastAsia="宋体" w:hAnsi="宋体" w:hint="eastAsia"/>
          <w:sz w:val="24"/>
        </w:rPr>
        <w:t>的大类区分，打折力度与商品销售额</w:t>
      </w:r>
      <w:r w:rsidR="002D1801">
        <w:rPr>
          <w:rFonts w:ascii="宋体" w:eastAsia="宋体" w:hAnsi="宋体" w:hint="eastAsia"/>
          <w:sz w:val="24"/>
        </w:rPr>
        <w:t>以及</w:t>
      </w:r>
      <w:r w:rsidR="007A39A8">
        <w:rPr>
          <w:rFonts w:ascii="宋体" w:eastAsia="宋体" w:hAnsi="宋体" w:hint="eastAsia"/>
          <w:sz w:val="24"/>
        </w:rPr>
        <w:t>利润率的关系有何变化</w:t>
      </w:r>
      <w:r w:rsidR="007A39A8">
        <w:rPr>
          <w:rFonts w:ascii="宋体" w:eastAsia="宋体" w:hAnsi="宋体"/>
          <w:sz w:val="24"/>
        </w:rPr>
        <w:t>？</w:t>
      </w:r>
    </w:p>
    <w:p w14:paraId="7FD1D1E2" w14:textId="77777777" w:rsidR="00B14AEE" w:rsidRDefault="00B14AEE">
      <w:pPr>
        <w:rPr>
          <w:rFonts w:ascii="宋体" w:eastAsia="宋体" w:hAnsi="宋体"/>
        </w:rPr>
      </w:pPr>
    </w:p>
    <w:p w14:paraId="2F6DB9EC" w14:textId="77777777" w:rsidR="00AD131F" w:rsidRPr="00E06931" w:rsidRDefault="00AD131F" w:rsidP="00E06931">
      <w:pPr>
        <w:spacing w:line="360" w:lineRule="auto"/>
        <w:ind w:firstLine="420"/>
        <w:rPr>
          <w:rFonts w:ascii="宋体" w:eastAsia="宋体" w:hAnsi="宋体"/>
          <w:sz w:val="24"/>
        </w:rPr>
      </w:pPr>
      <w:r w:rsidRPr="00E06931">
        <w:rPr>
          <w:rFonts w:ascii="宋体" w:eastAsia="宋体" w:hAnsi="宋体" w:hint="eastAsia"/>
          <w:sz w:val="24"/>
        </w:rPr>
        <w:t>附件1、附件2：销售流水记录</w:t>
      </w:r>
    </w:p>
    <w:p w14:paraId="1F825F17" w14:textId="77777777" w:rsidR="00AD131F" w:rsidRPr="00E06931" w:rsidRDefault="00AD131F" w:rsidP="00E06931">
      <w:pPr>
        <w:spacing w:line="360" w:lineRule="auto"/>
        <w:ind w:firstLine="420"/>
        <w:rPr>
          <w:rFonts w:ascii="宋体" w:eastAsia="宋体" w:hAnsi="宋体"/>
          <w:sz w:val="24"/>
        </w:rPr>
      </w:pPr>
      <w:r w:rsidRPr="00E06931">
        <w:rPr>
          <w:rFonts w:ascii="宋体" w:eastAsia="宋体" w:hAnsi="宋体" w:hint="eastAsia"/>
          <w:sz w:val="24"/>
        </w:rPr>
        <w:t>附件3：</w:t>
      </w:r>
      <w:r w:rsidR="006F4B37" w:rsidRPr="00E06931">
        <w:rPr>
          <w:rFonts w:ascii="宋体" w:eastAsia="宋体" w:hAnsi="宋体" w:hint="eastAsia"/>
          <w:sz w:val="24"/>
        </w:rPr>
        <w:t>折扣信息表</w:t>
      </w:r>
    </w:p>
    <w:p w14:paraId="6786AC5A" w14:textId="77777777" w:rsidR="00AD131F" w:rsidRPr="00E06931" w:rsidRDefault="00AD131F" w:rsidP="00E06931">
      <w:pPr>
        <w:spacing w:line="360" w:lineRule="auto"/>
        <w:ind w:firstLine="420"/>
        <w:rPr>
          <w:rFonts w:ascii="宋体" w:eastAsia="宋体" w:hAnsi="宋体"/>
          <w:sz w:val="24"/>
        </w:rPr>
      </w:pPr>
      <w:r w:rsidRPr="00E06931">
        <w:rPr>
          <w:rFonts w:ascii="宋体" w:eastAsia="宋体" w:hAnsi="宋体" w:hint="eastAsia"/>
          <w:sz w:val="24"/>
        </w:rPr>
        <w:t>附件4：</w:t>
      </w:r>
      <w:r w:rsidR="006F4B37" w:rsidRPr="00E06931">
        <w:rPr>
          <w:rFonts w:ascii="宋体" w:eastAsia="宋体" w:hAnsi="宋体" w:hint="eastAsia"/>
          <w:sz w:val="24"/>
        </w:rPr>
        <w:t>商品信息表</w:t>
      </w:r>
    </w:p>
    <w:p w14:paraId="348EDEF9" w14:textId="77777777" w:rsidR="00AD131F" w:rsidRPr="00E06931" w:rsidRDefault="00AD131F" w:rsidP="00E06931">
      <w:pPr>
        <w:spacing w:line="360" w:lineRule="auto"/>
        <w:ind w:firstLine="420"/>
        <w:rPr>
          <w:rFonts w:ascii="宋体" w:eastAsia="宋体" w:hAnsi="宋体"/>
          <w:sz w:val="24"/>
        </w:rPr>
      </w:pPr>
      <w:r w:rsidRPr="00E06931">
        <w:rPr>
          <w:rFonts w:ascii="宋体" w:eastAsia="宋体" w:hAnsi="宋体" w:hint="eastAsia"/>
          <w:sz w:val="24"/>
        </w:rPr>
        <w:t>附件5：数据说明表</w:t>
      </w:r>
    </w:p>
    <w:sectPr w:rsidR="00AD131F" w:rsidRPr="00E06931" w:rsidSect="0035689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98FEDA" w14:textId="77777777" w:rsidR="004C469C" w:rsidRDefault="004C469C" w:rsidP="00367F78">
      <w:r>
        <w:separator/>
      </w:r>
    </w:p>
  </w:endnote>
  <w:endnote w:type="continuationSeparator" w:id="0">
    <w:p w14:paraId="1C9F1998" w14:textId="77777777" w:rsidR="004C469C" w:rsidRDefault="004C469C" w:rsidP="00367F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altName w:val="STKaiti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9DC8AD" w14:textId="77777777" w:rsidR="00FF5BC5" w:rsidRDefault="00FF5BC5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A3F68" w14:textId="77777777" w:rsidR="00FF5BC5" w:rsidRDefault="00FF5BC5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77377" w14:textId="77777777" w:rsidR="00FF5BC5" w:rsidRDefault="00FF5BC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77789E" w14:textId="77777777" w:rsidR="004C469C" w:rsidRDefault="004C469C" w:rsidP="00367F78">
      <w:r>
        <w:separator/>
      </w:r>
    </w:p>
  </w:footnote>
  <w:footnote w:type="continuationSeparator" w:id="0">
    <w:p w14:paraId="2A8920DE" w14:textId="77777777" w:rsidR="004C469C" w:rsidRDefault="004C469C" w:rsidP="00367F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3670C" w14:textId="77777777" w:rsidR="00FF5BC5" w:rsidRDefault="00FF5BC5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93981" w14:textId="77777777" w:rsidR="00A80D46" w:rsidRDefault="00A80D46" w:rsidP="00FF5BC5">
    <w:pPr>
      <w:pStyle w:val="a4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A756BC" w14:textId="77777777" w:rsidR="00FF5BC5" w:rsidRDefault="00FF5BC5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5347B"/>
    <w:multiLevelType w:val="hybridMultilevel"/>
    <w:tmpl w:val="E356D878"/>
    <w:lvl w:ilvl="0" w:tplc="DDCA475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1F264B"/>
    <w:multiLevelType w:val="hybridMultilevel"/>
    <w:tmpl w:val="84A2CC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胡 寒旭">
    <w15:presenceInfo w15:providerId="Windows Live" w15:userId="09fb849b88dd677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3BAA"/>
    <w:rsid w:val="00060F95"/>
    <w:rsid w:val="00086AC9"/>
    <w:rsid w:val="000A371A"/>
    <w:rsid w:val="00106E00"/>
    <w:rsid w:val="00152022"/>
    <w:rsid w:val="00164C1F"/>
    <w:rsid w:val="001A3441"/>
    <w:rsid w:val="0022554A"/>
    <w:rsid w:val="002829C5"/>
    <w:rsid w:val="00295C60"/>
    <w:rsid w:val="002A0DC9"/>
    <w:rsid w:val="002C45E7"/>
    <w:rsid w:val="002D1801"/>
    <w:rsid w:val="002E7579"/>
    <w:rsid w:val="00302AFE"/>
    <w:rsid w:val="0031127D"/>
    <w:rsid w:val="00341732"/>
    <w:rsid w:val="0035689D"/>
    <w:rsid w:val="00367F78"/>
    <w:rsid w:val="003E2A12"/>
    <w:rsid w:val="00442BE5"/>
    <w:rsid w:val="00495BAA"/>
    <w:rsid w:val="004B0573"/>
    <w:rsid w:val="004B3BAA"/>
    <w:rsid w:val="004B3E1A"/>
    <w:rsid w:val="004C469C"/>
    <w:rsid w:val="0052176A"/>
    <w:rsid w:val="00583AE3"/>
    <w:rsid w:val="006669FE"/>
    <w:rsid w:val="00694492"/>
    <w:rsid w:val="006F4B37"/>
    <w:rsid w:val="00725B3A"/>
    <w:rsid w:val="00736FA1"/>
    <w:rsid w:val="00752E6D"/>
    <w:rsid w:val="00775C52"/>
    <w:rsid w:val="007A39A8"/>
    <w:rsid w:val="007D1D4C"/>
    <w:rsid w:val="008009E9"/>
    <w:rsid w:val="008013CD"/>
    <w:rsid w:val="00803AFC"/>
    <w:rsid w:val="008816E0"/>
    <w:rsid w:val="008C2986"/>
    <w:rsid w:val="00922420"/>
    <w:rsid w:val="00945C0C"/>
    <w:rsid w:val="0097069B"/>
    <w:rsid w:val="009B2BFA"/>
    <w:rsid w:val="009C3C87"/>
    <w:rsid w:val="00A139DF"/>
    <w:rsid w:val="00A308B9"/>
    <w:rsid w:val="00A80D46"/>
    <w:rsid w:val="00A975CF"/>
    <w:rsid w:val="00AD131F"/>
    <w:rsid w:val="00AD19F3"/>
    <w:rsid w:val="00AE21E1"/>
    <w:rsid w:val="00B14AEE"/>
    <w:rsid w:val="00B337FB"/>
    <w:rsid w:val="00B837C3"/>
    <w:rsid w:val="00BA5B14"/>
    <w:rsid w:val="00BE6075"/>
    <w:rsid w:val="00C40064"/>
    <w:rsid w:val="00C63B95"/>
    <w:rsid w:val="00CA6BE0"/>
    <w:rsid w:val="00D34412"/>
    <w:rsid w:val="00D6611E"/>
    <w:rsid w:val="00DA5F41"/>
    <w:rsid w:val="00DF3554"/>
    <w:rsid w:val="00E06931"/>
    <w:rsid w:val="00E24409"/>
    <w:rsid w:val="00EB72E1"/>
    <w:rsid w:val="00ED4AAC"/>
    <w:rsid w:val="00F05ABC"/>
    <w:rsid w:val="00F221BB"/>
    <w:rsid w:val="00FD2510"/>
    <w:rsid w:val="00FF5B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72B277"/>
  <w15:docId w15:val="{A8CE624C-E414-46AD-BB6E-31D3C576D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689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5AB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67F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67F7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67F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67F78"/>
    <w:rPr>
      <w:sz w:val="18"/>
      <w:szCs w:val="18"/>
    </w:rPr>
  </w:style>
  <w:style w:type="paragraph" w:styleId="a8">
    <w:name w:val="Plain Text"/>
    <w:basedOn w:val="a"/>
    <w:link w:val="a9"/>
    <w:uiPriority w:val="99"/>
    <w:unhideWhenUsed/>
    <w:rsid w:val="00367F78"/>
    <w:pPr>
      <w:adjustRightInd w:val="0"/>
      <w:spacing w:line="312" w:lineRule="atLeast"/>
      <w:textAlignment w:val="baseline"/>
    </w:pPr>
    <w:rPr>
      <w:rFonts w:ascii="宋体" w:eastAsia="宋体" w:hAnsi="Courier New" w:cs="Times New Roman"/>
      <w:kern w:val="0"/>
      <w:szCs w:val="20"/>
    </w:rPr>
  </w:style>
  <w:style w:type="character" w:customStyle="1" w:styleId="a9">
    <w:name w:val="纯文本 字符"/>
    <w:basedOn w:val="a0"/>
    <w:link w:val="a8"/>
    <w:uiPriority w:val="99"/>
    <w:rsid w:val="00367F78"/>
    <w:rPr>
      <w:rFonts w:ascii="宋体" w:eastAsia="宋体" w:hAnsi="Courier New" w:cs="Times New Roman"/>
      <w:kern w:val="0"/>
      <w:szCs w:val="20"/>
    </w:rPr>
  </w:style>
  <w:style w:type="character" w:styleId="aa">
    <w:name w:val="Hyperlink"/>
    <w:basedOn w:val="a0"/>
    <w:uiPriority w:val="99"/>
    <w:unhideWhenUsed/>
    <w:rsid w:val="00B837C3"/>
    <w:rPr>
      <w:color w:val="0563C1" w:themeColor="hyperlink"/>
      <w:u w:val="single"/>
    </w:rPr>
  </w:style>
  <w:style w:type="character" w:styleId="ab">
    <w:name w:val="annotation reference"/>
    <w:basedOn w:val="a0"/>
    <w:uiPriority w:val="99"/>
    <w:semiHidden/>
    <w:unhideWhenUsed/>
    <w:rsid w:val="00AD131F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AD131F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AD131F"/>
  </w:style>
  <w:style w:type="paragraph" w:styleId="ae">
    <w:name w:val="annotation subject"/>
    <w:basedOn w:val="ac"/>
    <w:next w:val="ac"/>
    <w:link w:val="af"/>
    <w:uiPriority w:val="99"/>
    <w:semiHidden/>
    <w:unhideWhenUsed/>
    <w:rsid w:val="00AD131F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AD131F"/>
    <w:rPr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AD131F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AD131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664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胡 寒旭</cp:lastModifiedBy>
  <cp:revision>53</cp:revision>
  <dcterms:created xsi:type="dcterms:W3CDTF">2019-05-24T03:10:00Z</dcterms:created>
  <dcterms:modified xsi:type="dcterms:W3CDTF">2021-08-14T12:03:00Z</dcterms:modified>
</cp:coreProperties>
</file>